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44" w:rsidRDefault="00F47F44" w:rsidP="00F47F44">
      <w:pPr>
        <w:rPr>
          <w:b/>
          <w:sz w:val="32"/>
        </w:rPr>
      </w:pPr>
      <w:r>
        <w:rPr>
          <w:b/>
          <w:sz w:val="32"/>
        </w:rPr>
        <w:t>УПРАЖНЕНИЕ 67</w:t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8"/>
        </w:tabs>
      </w:pPr>
      <w:r>
        <w:tab/>
      </w:r>
      <w:r w:rsidR="00782DB4">
        <w:fldChar w:fldCharType="begin"/>
      </w:r>
      <w:r w:rsidR="00782DB4">
        <w:instrText xml:space="preserve"> MERGEFIELD "СЕЙЧАС" </w:instrText>
      </w:r>
      <w:r w:rsidR="00782DB4">
        <w:fldChar w:fldCharType="separate"/>
      </w:r>
      <w:r w:rsidR="00782DB4">
        <w:rPr>
          <w:noProof/>
        </w:rPr>
        <w:t>«СЕЙЧАС»</w:t>
      </w:r>
      <w:r w:rsidR="00782DB4">
        <w:rPr>
          <w:noProof/>
        </w:rPr>
        <w:fldChar w:fldCharType="end"/>
      </w:r>
      <w:r>
        <w:br/>
        <w:t>Новая Финансовая Компания</w:t>
      </w:r>
      <w:r>
        <w:br/>
      </w:r>
      <w:r w:rsidR="00782DB4">
        <w:fldChar w:fldCharType="begin"/>
      </w:r>
      <w:r w:rsidR="00782DB4">
        <w:instrText xml:space="preserve"> MERGEFIELD "АДРЕС" </w:instrText>
      </w:r>
      <w:r w:rsidR="00782DB4">
        <w:fldChar w:fldCharType="separate"/>
      </w:r>
      <w:r w:rsidR="00782DB4">
        <w:rPr>
          <w:noProof/>
        </w:rPr>
        <w:t>«АДРЕС»</w:t>
      </w:r>
      <w:r w:rsidR="00782DB4">
        <w:rPr>
          <w:noProof/>
        </w:rPr>
        <w:fldChar w:fldCharType="end"/>
      </w:r>
      <w:r>
        <w:br/>
      </w:r>
      <w:r w:rsidR="00782DB4">
        <w:fldChar w:fldCharType="begin"/>
      </w:r>
      <w:r w:rsidR="00782DB4">
        <w:instrText xml:space="preserve"> MERGEFIELD ИНДЕКС </w:instrText>
      </w:r>
      <w:r w:rsidR="00782DB4">
        <w:fldChar w:fldCharType="separate"/>
      </w:r>
      <w:r w:rsidR="00782DB4">
        <w:rPr>
          <w:noProof/>
        </w:rPr>
        <w:t>«ИНДЕКС»</w:t>
      </w:r>
      <w:r w:rsidR="00782DB4">
        <w:rPr>
          <w:noProof/>
        </w:rPr>
        <w:fldChar w:fldCharType="end"/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8"/>
        </w:tabs>
        <w:jc w:val="center"/>
      </w:pPr>
      <w:r>
        <w:t xml:space="preserve">Уважаемый господин </w:t>
      </w:r>
      <w:r w:rsidR="00782DB4">
        <w:fldChar w:fldCharType="begin"/>
      </w:r>
      <w:r w:rsidR="00782DB4">
        <w:instrText xml:space="preserve"> MERGEFIELD "ИМЯ" </w:instrText>
      </w:r>
      <w:r w:rsidR="00782DB4">
        <w:fldChar w:fldCharType="separate"/>
      </w:r>
      <w:r w:rsidR="00782DB4">
        <w:rPr>
          <w:noProof/>
        </w:rPr>
        <w:t>«ИМЯ»</w:t>
      </w:r>
      <w:r w:rsidR="00782DB4">
        <w:rPr>
          <w:noProof/>
        </w:rPr>
        <w:fldChar w:fldCharType="end"/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8"/>
        </w:tabs>
      </w:pPr>
      <w:r>
        <w:t xml:space="preserve">Благодарим Вас за решение стать клиентом нашей компании. Новую Финансовую Компанию всегда отличала высокая надежность. </w:t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8"/>
        </w:tabs>
      </w:pPr>
      <w:r>
        <w:t>Ниже приведены условия предоставления кредитов для вашей компании:</w:t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686"/>
          <w:tab w:val="left" w:pos="7088"/>
        </w:tabs>
      </w:pPr>
      <w:r>
        <w:tab/>
        <w:t>Сумма кредита</w:t>
      </w:r>
      <w:r>
        <w:tab/>
        <w:t>30 000 000 руб.</w:t>
      </w:r>
      <w:r>
        <w:br/>
      </w:r>
      <w:r>
        <w:tab/>
        <w:t>процентная ставка</w:t>
      </w:r>
      <w:r>
        <w:tab/>
        <w:t>9,76%</w:t>
      </w:r>
      <w:r>
        <w:br/>
      </w:r>
      <w:r>
        <w:tab/>
        <w:t>срок</w:t>
      </w:r>
      <w:r>
        <w:tab/>
        <w:t>7 лет</w:t>
      </w:r>
      <w:r>
        <w:br/>
      </w:r>
      <w:r>
        <w:tab/>
        <w:t>число платежей в год</w:t>
      </w:r>
      <w:r>
        <w:tab/>
        <w:t>12</w:t>
      </w:r>
      <w:r>
        <w:br/>
      </w:r>
      <w:r>
        <w:tab/>
        <w:t>дата начала</w:t>
      </w:r>
      <w:r>
        <w:tab/>
      </w:r>
      <w:r w:rsidR="00782DB4">
        <w:fldChar w:fldCharType="begin"/>
      </w:r>
      <w:r w:rsidR="00782DB4">
        <w:instrText xml:space="preserve"> MERGEFIELD ДАТАНАЧ </w:instrText>
      </w:r>
      <w:r w:rsidR="00782DB4">
        <w:fldChar w:fldCharType="separate"/>
      </w:r>
      <w:r w:rsidR="00782DB4">
        <w:rPr>
          <w:noProof/>
        </w:rPr>
        <w:t>«ДАТАНАЧ»</w:t>
      </w:r>
      <w:r w:rsidR="00782DB4">
        <w:rPr>
          <w:noProof/>
        </w:rPr>
        <w:fldChar w:fldCharType="end"/>
      </w:r>
      <w:r>
        <w:br/>
      </w:r>
      <w:r>
        <w:tab/>
        <w:t>ежемесячные платежи</w:t>
      </w:r>
      <w:r>
        <w:tab/>
        <w:t>494 170 руб.</w:t>
      </w:r>
      <w:r>
        <w:br/>
      </w:r>
      <w:r>
        <w:tab/>
        <w:t xml:space="preserve">число платежей </w:t>
      </w:r>
      <w:r>
        <w:tab/>
        <w:t>84</w:t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686"/>
          <w:tab w:val="left" w:pos="7088"/>
        </w:tabs>
      </w:pPr>
      <w:r>
        <w:t>Ждем Вашего окончательного решения, согласно вышеизложенным условиям.</w:t>
      </w:r>
    </w:p>
    <w:p w:rsidR="00F47F44" w:rsidRDefault="00F47F44" w:rsidP="00F4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С уважением </w:t>
      </w:r>
      <w:r w:rsidR="00782DB4">
        <w:fldChar w:fldCharType="begin"/>
      </w:r>
      <w:r w:rsidR="00782DB4">
        <w:instrText xml:space="preserve"> MERGEFIELD ОТПРАВИТЕЛЬ </w:instrText>
      </w:r>
      <w:r w:rsidR="00782DB4">
        <w:fldChar w:fldCharType="separate"/>
      </w:r>
      <w:r w:rsidR="00782DB4">
        <w:rPr>
          <w:noProof/>
        </w:rPr>
        <w:t>«ОТПРАВИТЕЛЬ»</w:t>
      </w:r>
      <w:r w:rsidR="00782DB4">
        <w:rPr>
          <w:noProof/>
        </w:rPr>
        <w:fldChar w:fldCharType="end"/>
      </w:r>
    </w:p>
    <w:p w:rsidR="00C0351C" w:rsidRDefault="00473855">
      <w:pPr>
        <w:rPr>
          <w:b/>
          <w:sz w:val="32"/>
        </w:rPr>
      </w:pPr>
      <w:r>
        <w:rPr>
          <w:b/>
          <w:sz w:val="32"/>
        </w:rPr>
        <w:t>УПРАЖНЕНИЕ 68</w:t>
      </w:r>
      <w:r>
        <w:br/>
      </w:r>
      <w:r>
        <w:rPr>
          <w:noProof/>
          <w:lang w:eastAsia="ru-RU"/>
        </w:rPr>
        <w:drawing>
          <wp:inline distT="0" distB="0" distL="0" distR="0" wp14:anchorId="7EE3AB76" wp14:editId="7F35C2AD">
            <wp:extent cx="1352550" cy="1352550"/>
            <wp:effectExtent l="0" t="0" r="0" b="0"/>
            <wp:docPr id="2" name="Рисунок 2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7A6DF1" wp14:editId="0FD8A393">
            <wp:extent cx="1352550" cy="1352550"/>
            <wp:effectExtent l="0" t="0" r="0" b="0"/>
            <wp:docPr id="3" name="Рисунок 3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07FCE5" wp14:editId="1E7DA367">
            <wp:extent cx="1352550" cy="1352550"/>
            <wp:effectExtent l="0" t="0" r="0" b="0"/>
            <wp:docPr id="4" name="Рисунок 4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F26176" wp14:editId="7191CACC">
            <wp:extent cx="1352550" cy="1352550"/>
            <wp:effectExtent l="0" t="0" r="0" b="0"/>
            <wp:docPr id="5" name="Рисунок 5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1DF9A3" wp14:editId="75FE89B3">
            <wp:extent cx="1352550" cy="1352550"/>
            <wp:effectExtent l="0" t="0" r="0" b="0"/>
            <wp:docPr id="6" name="Рисунок 6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F58DAB" wp14:editId="27489EE2">
            <wp:extent cx="1352550" cy="1352550"/>
            <wp:effectExtent l="0" t="0" r="0" b="0"/>
            <wp:docPr id="7" name="Рисунок 7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03FBB3" wp14:editId="3BDBD353">
            <wp:extent cx="1352550" cy="1352550"/>
            <wp:effectExtent l="0" t="0" r="0" b="0"/>
            <wp:docPr id="8" name="Рисунок 8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46F40F" wp14:editId="6C0DECA4">
            <wp:extent cx="1352550" cy="1352550"/>
            <wp:effectExtent l="0" t="0" r="0" b="0"/>
            <wp:docPr id="9" name="Рисунок 9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3C3FE5" wp14:editId="3B6C18D2">
            <wp:extent cx="1352550" cy="1352550"/>
            <wp:effectExtent l="0" t="0" r="0" b="0"/>
            <wp:docPr id="10" name="Рисунок 10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010808" wp14:editId="6B9DE947">
            <wp:extent cx="1352550" cy="1352550"/>
            <wp:effectExtent l="0" t="0" r="0" b="0"/>
            <wp:docPr id="11" name="Рисунок 11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0B48D9" wp14:editId="5FF670A4">
            <wp:extent cx="1352550" cy="1352550"/>
            <wp:effectExtent l="0" t="0" r="0" b="0"/>
            <wp:docPr id="12" name="Рисунок 12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4C2C2E" wp14:editId="6147AA10">
            <wp:extent cx="1352550" cy="1352550"/>
            <wp:effectExtent l="0" t="0" r="0" b="0"/>
            <wp:docPr id="1" name="Рисунок 1" descr="Ретро старинные музыкальные радио кассеты эмблема этикет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тро старинные музыкальные радио кассеты эмблема этикетк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27" cy="13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1C" w:rsidRDefault="00C0351C">
      <w:pPr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УПРАЖНЕНИЕ 69 Моя жизнь</w:t>
      </w:r>
    </w:p>
    <w:p w:rsidR="00C0351C" w:rsidRDefault="00C0351C" w:rsidP="00C0351C">
      <w:pPr>
        <w:pStyle w:val="1"/>
      </w:pPr>
      <w:bookmarkStart w:id="0" w:name="_Toc40942880"/>
      <w:r>
        <w:t>Детство</w:t>
      </w:r>
      <w:bookmarkEnd w:id="0"/>
    </w:p>
    <w:p w:rsidR="00C0351C" w:rsidRDefault="00C0351C" w:rsidP="00E728F0">
      <w:pPr>
        <w:pStyle w:val="3"/>
      </w:pPr>
      <w:bookmarkStart w:id="1" w:name="_Toc40942881"/>
      <w:r>
        <w:t>Рождение</w:t>
      </w:r>
      <w:bookmarkEnd w:id="1"/>
    </w:p>
    <w:p w:rsidR="00C0351C" w:rsidRDefault="00C0351C" w:rsidP="00C0351C">
      <w:proofErr w:type="gramStart"/>
      <w:r>
        <w:t>Ну</w:t>
      </w:r>
      <w:proofErr w:type="gramEnd"/>
      <w:r>
        <w:t xml:space="preserve"> жил и жил. О чем говорить то.</w:t>
      </w:r>
    </w:p>
    <w:p w:rsidR="00C0351C" w:rsidRDefault="00C0351C" w:rsidP="00E728F0">
      <w:pPr>
        <w:pStyle w:val="3"/>
      </w:pPr>
      <w:bookmarkStart w:id="2" w:name="_Toc40942882"/>
      <w:r>
        <w:t>Рост</w:t>
      </w:r>
      <w:bookmarkEnd w:id="2"/>
    </w:p>
    <w:p w:rsidR="00C0351C" w:rsidRDefault="00C0351C" w:rsidP="00C0351C">
      <w:r>
        <w:t>Тут уже лучше конечно стало</w:t>
      </w:r>
      <w:proofErr w:type="gramStart"/>
      <w:r>
        <w:t>..</w:t>
      </w:r>
      <w:proofErr w:type="gramEnd"/>
    </w:p>
    <w:p w:rsidR="00C0351C" w:rsidRDefault="00C0351C" w:rsidP="00C0351C">
      <w:pPr>
        <w:pStyle w:val="2"/>
      </w:pPr>
      <w:bookmarkStart w:id="3" w:name="_Toc40942883"/>
      <w:r>
        <w:t>Семья</w:t>
      </w:r>
      <w:bookmarkEnd w:id="3"/>
    </w:p>
    <w:p w:rsidR="00C0351C" w:rsidRDefault="00C0351C" w:rsidP="00E728F0">
      <w:pPr>
        <w:pStyle w:val="3"/>
      </w:pPr>
      <w:bookmarkStart w:id="4" w:name="_Toc40942884"/>
      <w:r>
        <w:t>Родители</w:t>
      </w:r>
      <w:bookmarkEnd w:id="4"/>
    </w:p>
    <w:p w:rsidR="00C0351C" w:rsidRDefault="00C0351C" w:rsidP="00C0351C">
      <w:r>
        <w:t>У меня папа и мама. Было бы странно, если бы было не так.</w:t>
      </w:r>
    </w:p>
    <w:p w:rsidR="00C0351C" w:rsidRDefault="00C0351C" w:rsidP="00E728F0">
      <w:pPr>
        <w:pStyle w:val="3"/>
      </w:pPr>
      <w:bookmarkStart w:id="5" w:name="_Toc40942885"/>
      <w:r>
        <w:t>Братья</w:t>
      </w:r>
      <w:bookmarkEnd w:id="5"/>
    </w:p>
    <w:p w:rsidR="00C0351C" w:rsidRDefault="00C0351C" w:rsidP="00C0351C">
      <w:r>
        <w:t>5 братьев.</w:t>
      </w:r>
    </w:p>
    <w:p w:rsidR="00C0351C" w:rsidRDefault="00C0351C" w:rsidP="00C0351C">
      <w:pPr>
        <w:pStyle w:val="2"/>
      </w:pPr>
      <w:bookmarkStart w:id="6" w:name="_Toc40942886"/>
      <w:r>
        <w:t>Учеба</w:t>
      </w:r>
      <w:bookmarkEnd w:id="6"/>
    </w:p>
    <w:p w:rsidR="00C0351C" w:rsidRDefault="00C0351C" w:rsidP="00C0351C">
      <w:r>
        <w:t>Все плохо.</w:t>
      </w:r>
      <w:r>
        <w:rPr>
          <w:rStyle w:val="a9"/>
        </w:rPr>
        <w:footnoteReference w:id="1"/>
      </w:r>
    </w:p>
    <w:p w:rsidR="00C0351C" w:rsidRDefault="00C0351C" w:rsidP="00C0351C">
      <w:pPr>
        <w:pStyle w:val="2"/>
      </w:pPr>
      <w:bookmarkStart w:id="7" w:name="_Toc40942887"/>
      <w:r>
        <w:t>Хобби</w:t>
      </w:r>
      <w:bookmarkEnd w:id="7"/>
    </w:p>
    <w:p w:rsidR="00832990" w:rsidRDefault="00C0351C" w:rsidP="00C0351C">
      <w:r>
        <w:t>Программировать</w:t>
      </w:r>
      <w:proofErr w:type="gramStart"/>
      <w:r>
        <w:t>.</w:t>
      </w:r>
      <w:proofErr w:type="gramEnd"/>
      <w:r w:rsidR="00832990">
        <w:br/>
      </w:r>
      <w:proofErr w:type="gramStart"/>
      <w:r w:rsidR="00832990">
        <w:t>п</w:t>
      </w:r>
      <w:proofErr w:type="gramEnd"/>
      <w:r w:rsidR="00832990">
        <w:t xml:space="preserve">очему так много </w:t>
      </w:r>
      <w:proofErr w:type="spellStart"/>
      <w:r w:rsidR="00832990">
        <w:t>делатьььььь</w:t>
      </w:r>
      <w:proofErr w:type="spellEnd"/>
      <w:r w:rsidR="00832990">
        <w:t xml:space="preserve">. </w:t>
      </w:r>
      <w:proofErr w:type="gramStart"/>
      <w:r w:rsidR="00832990">
        <w:t>Структура усвоена, одно задание полчаса займет просто на выполнение(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33463182"/>
        <w:docPartObj>
          <w:docPartGallery w:val="Table of Contents"/>
          <w:docPartUnique/>
        </w:docPartObj>
      </w:sdtPr>
      <w:sdtEndPr/>
      <w:sdtContent>
        <w:p w:rsidR="00C0351C" w:rsidRDefault="00C0351C">
          <w:pPr>
            <w:pStyle w:val="aa"/>
          </w:pPr>
          <w:r>
            <w:t>Оглавление</w:t>
          </w:r>
        </w:p>
        <w:p w:rsidR="00E728F0" w:rsidRDefault="00C035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2880" w:history="1">
            <w:r w:rsidR="00E728F0" w:rsidRPr="0037405B">
              <w:rPr>
                <w:rStyle w:val="ab"/>
                <w:noProof/>
              </w:rPr>
              <w:t>Детство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_Toc40942880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0942881" w:history="1">
            <w:r w:rsidR="00E728F0" w:rsidRPr="0037405B">
              <w:rPr>
                <w:rStyle w:val="ab"/>
                <w:noProof/>
              </w:rPr>
              <w:t>Рождение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_Toc40942881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0942882" w:history="1">
            <w:r w:rsidR="00E728F0" w:rsidRPr="0037405B">
              <w:rPr>
                <w:rStyle w:val="ab"/>
                <w:noProof/>
              </w:rPr>
              <w:t>Рост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_Toc40942882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42883" w:history="1">
            <w:r w:rsidR="00E728F0" w:rsidRPr="0037405B">
              <w:rPr>
                <w:rStyle w:val="ab"/>
                <w:noProof/>
              </w:rPr>
              <w:t>Семья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_Toc40942883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0942884" w:history="1">
            <w:r w:rsidR="00E728F0" w:rsidRPr="0037405B">
              <w:rPr>
                <w:rStyle w:val="ab"/>
                <w:noProof/>
              </w:rPr>
              <w:t>Родители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_Toc40942884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0942885" w:history="1">
            <w:r w:rsidR="00E728F0" w:rsidRPr="0037405B">
              <w:rPr>
                <w:rStyle w:val="ab"/>
                <w:noProof/>
              </w:rPr>
              <w:t>Братья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_Toc40942885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42886" w:history="1">
            <w:r w:rsidR="00E728F0" w:rsidRPr="0037405B">
              <w:rPr>
                <w:rStyle w:val="ab"/>
                <w:noProof/>
              </w:rPr>
              <w:t>Учеба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_Toc40942886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E728F0" w:rsidRDefault="00782D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42887" w:history="1">
            <w:r w:rsidR="00E728F0" w:rsidRPr="0037405B">
              <w:rPr>
                <w:rStyle w:val="ab"/>
                <w:noProof/>
              </w:rPr>
              <w:t>Хобби</w:t>
            </w:r>
            <w:r w:rsidR="00E728F0">
              <w:rPr>
                <w:noProof/>
                <w:webHidden/>
              </w:rPr>
              <w:tab/>
            </w:r>
            <w:r w:rsidR="00E728F0">
              <w:rPr>
                <w:noProof/>
                <w:webHidden/>
              </w:rPr>
              <w:fldChar w:fldCharType="begin"/>
            </w:r>
            <w:r w:rsidR="00E728F0">
              <w:rPr>
                <w:noProof/>
                <w:webHidden/>
              </w:rPr>
              <w:instrText xml:space="preserve"> PAGEREF _Toc40942887 \h </w:instrText>
            </w:r>
            <w:r w:rsidR="00E728F0">
              <w:rPr>
                <w:noProof/>
                <w:webHidden/>
              </w:rPr>
            </w:r>
            <w:r w:rsidR="00E728F0">
              <w:rPr>
                <w:noProof/>
                <w:webHidden/>
              </w:rPr>
              <w:fldChar w:fldCharType="separate"/>
            </w:r>
            <w:r w:rsidR="00E728F0">
              <w:rPr>
                <w:noProof/>
                <w:webHidden/>
              </w:rPr>
              <w:t>2</w:t>
            </w:r>
            <w:r w:rsidR="00E728F0">
              <w:rPr>
                <w:noProof/>
                <w:webHidden/>
              </w:rPr>
              <w:fldChar w:fldCharType="end"/>
            </w:r>
          </w:hyperlink>
        </w:p>
        <w:p w:rsidR="00C0351C" w:rsidRDefault="00C0351C">
          <w:r>
            <w:rPr>
              <w:b/>
              <w:bCs/>
            </w:rPr>
            <w:fldChar w:fldCharType="end"/>
          </w:r>
        </w:p>
      </w:sdtContent>
    </w:sdt>
    <w:p w:rsidR="005D3AED" w:rsidRDefault="005D3AED">
      <w:r>
        <w:br w:type="page"/>
      </w:r>
    </w:p>
    <w:p w:rsidR="005D3AED" w:rsidRDefault="005D3AED" w:rsidP="00C0351C">
      <w:pPr>
        <w:rPr>
          <w:b/>
          <w:sz w:val="32"/>
        </w:rPr>
      </w:pPr>
      <w:r>
        <w:rPr>
          <w:b/>
          <w:sz w:val="32"/>
        </w:rPr>
        <w:lastRenderedPageBreak/>
        <w:t>УПРАЖНЕНИЕ 70</w:t>
      </w:r>
    </w:p>
    <w:p w:rsidR="005D3AED" w:rsidRDefault="005D3AED" w:rsidP="00C0351C">
      <w:pPr>
        <w:rPr>
          <w:sz w:val="24"/>
        </w:rPr>
      </w:pPr>
      <w:proofErr w:type="gramStart"/>
      <w:r w:rsidRPr="005D3AED">
        <w:rPr>
          <w:sz w:val="24"/>
        </w:rPr>
        <w:t>Нет документа(</w:t>
      </w:r>
      <w:proofErr w:type="gramEnd"/>
    </w:p>
    <w:p w:rsidR="005D3AED" w:rsidRDefault="005D3AED" w:rsidP="00C0351C">
      <w:pPr>
        <w:rPr>
          <w:sz w:val="24"/>
        </w:rPr>
      </w:pPr>
      <w:r>
        <w:rPr>
          <w:b/>
          <w:sz w:val="32"/>
        </w:rPr>
        <w:t>УПРАЖНЕНИЕ 71</w:t>
      </w:r>
    </w:p>
    <w:p w:rsidR="005D3AED" w:rsidRDefault="005D3AED" w:rsidP="005D3AED">
      <w:commentRangeStart w:id="8"/>
      <w:r>
        <w:t>СИМВОЛ</w:t>
      </w:r>
      <w:commentRangeEnd w:id="8"/>
      <w:r>
        <w:rPr>
          <w:rStyle w:val="ac"/>
        </w:rPr>
        <w:commentReference w:id="8"/>
      </w:r>
    </w:p>
    <w:p w:rsidR="005D3AED" w:rsidRDefault="005D3AED" w:rsidP="005D3AED">
      <w:commentRangeStart w:id="9"/>
      <w:r>
        <w:t>АБЗАЦ</w:t>
      </w:r>
      <w:commentRangeEnd w:id="9"/>
      <w:r>
        <w:rPr>
          <w:rStyle w:val="ac"/>
        </w:rPr>
        <w:commentReference w:id="9"/>
      </w:r>
    </w:p>
    <w:p w:rsidR="005D3AED" w:rsidRDefault="005D3AED" w:rsidP="005D3AED">
      <w:commentRangeStart w:id="10"/>
      <w:r>
        <w:t>ДОКУМЕНТ</w:t>
      </w:r>
      <w:commentRangeEnd w:id="10"/>
      <w:r>
        <w:rPr>
          <w:rStyle w:val="ac"/>
        </w:rPr>
        <w:commentReference w:id="10"/>
      </w:r>
    </w:p>
    <w:p w:rsidR="005D3AED" w:rsidRDefault="005D3AED" w:rsidP="005D3AED">
      <w:commentRangeStart w:id="11"/>
      <w:r>
        <w:t>ДИАЛОГОВОЕ ОКНО</w:t>
      </w:r>
      <w:commentRangeEnd w:id="11"/>
      <w:r>
        <w:rPr>
          <w:rStyle w:val="ac"/>
        </w:rPr>
        <w:commentReference w:id="11"/>
      </w:r>
    </w:p>
    <w:p w:rsidR="005D3AED" w:rsidRDefault="005D3AED" w:rsidP="005D3AED">
      <w:commentRangeStart w:id="12"/>
      <w:r>
        <w:t>ЖЕСТКИЙ ДИСК</w:t>
      </w:r>
      <w:commentRangeEnd w:id="12"/>
      <w:r>
        <w:rPr>
          <w:rStyle w:val="ac"/>
        </w:rPr>
        <w:commentReference w:id="12"/>
      </w:r>
    </w:p>
    <w:p w:rsidR="005D3AED" w:rsidRDefault="005D3AED" w:rsidP="005D3AED">
      <w:commentRangeStart w:id="13"/>
      <w:r>
        <w:t>КОЛОНТИТУЛЫ</w:t>
      </w:r>
      <w:commentRangeEnd w:id="13"/>
      <w:r>
        <w:rPr>
          <w:rStyle w:val="ac"/>
        </w:rPr>
        <w:commentReference w:id="13"/>
      </w:r>
    </w:p>
    <w:p w:rsidR="005D3AED" w:rsidRDefault="005D3AED" w:rsidP="005D3AED">
      <w:commentRangeStart w:id="14"/>
      <w:r>
        <w:t>МОДЕМ</w:t>
      </w:r>
      <w:commentRangeEnd w:id="14"/>
      <w:r>
        <w:rPr>
          <w:rStyle w:val="ac"/>
        </w:rPr>
        <w:commentReference w:id="14"/>
      </w:r>
    </w:p>
    <w:p w:rsidR="005D3AED" w:rsidRDefault="005D3AED" w:rsidP="005D3AED">
      <w:commentRangeStart w:id="15"/>
      <w:r>
        <w:t>ФАЙЛ</w:t>
      </w:r>
      <w:commentRangeEnd w:id="15"/>
      <w:r>
        <w:rPr>
          <w:rStyle w:val="ac"/>
        </w:rPr>
        <w:commentReference w:id="15"/>
      </w:r>
    </w:p>
    <w:p w:rsidR="005D3AED" w:rsidRDefault="005D3AED" w:rsidP="005D3AED">
      <w:commentRangeStart w:id="16"/>
      <w:r>
        <w:t>ПАПКА</w:t>
      </w:r>
      <w:commentRangeEnd w:id="16"/>
      <w:r>
        <w:rPr>
          <w:rStyle w:val="ac"/>
        </w:rPr>
        <w:commentReference w:id="16"/>
      </w:r>
    </w:p>
    <w:p w:rsidR="005D3AED" w:rsidRPr="00F60C64" w:rsidRDefault="005D3AED" w:rsidP="00C0351C">
      <w:pPr>
        <w:rPr>
          <w:ins w:id="17" w:author="Пользователь Windows" w:date="2020-05-21T08:52:00Z"/>
        </w:rPr>
      </w:pPr>
      <w:commentRangeStart w:id="18"/>
      <w:r>
        <w:t>СОВЕТ</w:t>
      </w:r>
      <w:commentRangeEnd w:id="18"/>
      <w:r>
        <w:rPr>
          <w:rStyle w:val="ac"/>
        </w:rPr>
        <w:commentReference w:id="18"/>
      </w:r>
    </w:p>
    <w:p w:rsidR="00F60C64" w:rsidRDefault="00F60C64" w:rsidP="00F60C64">
      <w:pPr>
        <w:rPr>
          <w:sz w:val="24"/>
        </w:rPr>
      </w:pPr>
      <w:r>
        <w:rPr>
          <w:b/>
          <w:sz w:val="32"/>
        </w:rPr>
        <w:t>УПРАЖНЕНИЕ 72</w:t>
      </w:r>
    </w:p>
    <w:p w:rsidR="00F91E00" w:rsidRDefault="00F91E00" w:rsidP="00C0351C">
      <w:pPr>
        <w:rPr>
          <w:color w:val="000000" w:themeColor="text1"/>
          <w:sz w:val="24"/>
        </w:rPr>
      </w:pPr>
      <w:r w:rsidRPr="00F91E00">
        <w:rPr>
          <w:color w:val="FF0000"/>
          <w:sz w:val="24"/>
        </w:rPr>
        <w:t>ЭТО</w:t>
      </w:r>
      <w:r>
        <w:rPr>
          <w:color w:val="FF0000"/>
          <w:sz w:val="24"/>
        </w:rPr>
        <w:t xml:space="preserve"> </w:t>
      </w:r>
      <w:r>
        <w:rPr>
          <w:rStyle w:val="a9"/>
          <w:color w:val="00B0F0"/>
          <w:sz w:val="24"/>
        </w:rPr>
        <w:footnoteReference w:id="2"/>
      </w:r>
      <w:r w:rsidRPr="00F91E00">
        <w:rPr>
          <w:color w:val="00B0F0"/>
          <w:sz w:val="24"/>
        </w:rPr>
        <w:t>КРАСНЫЙ</w:t>
      </w:r>
      <w:r>
        <w:rPr>
          <w:color w:val="00B0F0"/>
          <w:sz w:val="24"/>
        </w:rPr>
        <w:t xml:space="preserve"> </w:t>
      </w:r>
      <w:r w:rsidRPr="00F91E00">
        <w:rPr>
          <w:color w:val="000000" w:themeColor="text1"/>
          <w:sz w:val="24"/>
        </w:rPr>
        <w:t>Цвет</w:t>
      </w:r>
    </w:p>
    <w:p w:rsidR="00782DB4" w:rsidRDefault="00782DB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:rsidR="00782DB4" w:rsidRDefault="00782DB4" w:rsidP="00782DB4">
      <w:pPr>
        <w:rPr>
          <w:sz w:val="24"/>
        </w:rPr>
      </w:pPr>
      <w:r>
        <w:rPr>
          <w:b/>
          <w:sz w:val="32"/>
        </w:rPr>
        <w:lastRenderedPageBreak/>
        <w:t>УПРАЖНЕНИЕ 73</w:t>
      </w:r>
    </w:p>
    <w:p w:rsidR="00782DB4" w:rsidRDefault="00782DB4" w:rsidP="00782DB4">
      <w:pPr>
        <w:jc w:val="center"/>
      </w:pPr>
      <w:r>
        <w:t>АНКЕТА АБИТУРИЕНТА</w:t>
      </w:r>
    </w:p>
    <w:p w:rsidR="00782DB4" w:rsidRDefault="00782DB4" w:rsidP="00782DB4">
      <w:pPr>
        <w:tabs>
          <w:tab w:val="left" w:pos="1985"/>
          <w:tab w:val="left" w:pos="3544"/>
        </w:tabs>
      </w:pPr>
      <w:r>
        <w:t>Фамилия</w:t>
      </w:r>
      <w:bookmarkStart w:id="19" w:name="lastname"/>
      <w:r>
        <w:fldChar w:fldCharType="begin">
          <w:ffData>
            <w:name w:val="lastname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9"/>
      <w:r w:rsidRPr="00E778BE">
        <w:tab/>
      </w:r>
      <w:r>
        <w:t>Имя</w:t>
      </w:r>
      <w:bookmarkStart w:id="20" w:name="name"/>
      <w:r>
        <w:fldChar w:fldCharType="begin">
          <w:ffData>
            <w:name w:val="name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  <w:r w:rsidRPr="00E778BE">
        <w:tab/>
      </w:r>
      <w:r>
        <w:t>Отчество</w:t>
      </w:r>
      <w:bookmarkStart w:id="21" w:name="middlename"/>
      <w:r>
        <w:fldChar w:fldCharType="begin">
          <w:ffData>
            <w:name w:val="middlename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1"/>
    </w:p>
    <w:p w:rsidR="00782DB4" w:rsidRDefault="00782DB4" w:rsidP="00782DB4">
      <w:r>
        <w:t>Возраст</w:t>
      </w:r>
      <w:bookmarkStart w:id="22" w:name="age"/>
      <w:r>
        <w:fldChar w:fldCharType="begin">
          <w:ffData>
            <w:name w:val="age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2"/>
    </w:p>
    <w:p w:rsidR="00782DB4" w:rsidRPr="00782DB4" w:rsidRDefault="00782DB4" w:rsidP="00782DB4">
      <w:r>
        <w:t xml:space="preserve">Наличие медали </w:t>
      </w:r>
      <w:bookmarkStart w:id="23" w:name="Флажок1"/>
      <w: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23"/>
      <w:r>
        <w:t xml:space="preserve"> Золотая </w:t>
      </w:r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Флажок2"/>
      <w:r>
        <w:instrText xml:space="preserve"> FORMCHECKBOX </w:instrText>
      </w:r>
      <w:r>
        <w:fldChar w:fldCharType="end"/>
      </w:r>
      <w:bookmarkEnd w:id="24"/>
      <w:r>
        <w:t xml:space="preserve"> Серебряная</w:t>
      </w:r>
      <w:proofErr w:type="gramStart"/>
      <w: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Н</w:t>
      </w:r>
      <w:proofErr w:type="gramEnd"/>
      <w:r>
        <w:t>ет</w:t>
      </w:r>
    </w:p>
    <w:p w:rsidR="00782DB4" w:rsidRDefault="00782DB4" w:rsidP="00782DB4">
      <w:r>
        <w:t xml:space="preserve">В аттестате Вы имеете оценку "Отлично" </w:t>
      </w:r>
      <w: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Флажок4"/>
      <w:r>
        <w:instrText xml:space="preserve"> FORMCHECKBOX </w:instrText>
      </w:r>
      <w:r>
        <w:fldChar w:fldCharType="end"/>
      </w:r>
      <w:bookmarkEnd w:id="25"/>
      <w:r>
        <w:t xml:space="preserve"> Математика </w:t>
      </w:r>
      <w: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Флажок5"/>
      <w:r>
        <w:instrText xml:space="preserve"> FORMCHECKBOX </w:instrText>
      </w:r>
      <w:r>
        <w:fldChar w:fldCharType="end"/>
      </w:r>
      <w:bookmarkEnd w:id="26"/>
      <w:r>
        <w:t xml:space="preserve"> Информатика </w:t>
      </w:r>
      <w: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Флажок6"/>
      <w:r>
        <w:instrText xml:space="preserve"> FORMCHECKBOX </w:instrText>
      </w:r>
      <w:r>
        <w:fldChar w:fldCharType="end"/>
      </w:r>
      <w:bookmarkEnd w:id="27"/>
      <w:r>
        <w:t xml:space="preserve"> Физика </w:t>
      </w:r>
      <w: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Флажок7"/>
      <w:r>
        <w:instrText xml:space="preserve"> FORMCHECKBOX </w:instrText>
      </w:r>
      <w:r>
        <w:fldChar w:fldCharType="end"/>
      </w:r>
      <w:bookmarkEnd w:id="28"/>
      <w:r>
        <w:t xml:space="preserve"> Химия</w:t>
      </w:r>
    </w:p>
    <w:p w:rsidR="00782DB4" w:rsidRPr="00E778BE" w:rsidRDefault="00782DB4" w:rsidP="00782DB4">
      <w:r>
        <w:t>Почему вы хотите учиться в нашем учебном заведении?</w:t>
      </w:r>
      <w:r w:rsidRPr="00782DB4">
        <w:br/>
        <w:t>(</w:t>
      </w:r>
      <w:r>
        <w:t>не нашел)</w:t>
      </w:r>
    </w:p>
    <w:sdt>
      <w:sdtPr>
        <w:id w:val="94996251"/>
        <w:placeholder>
          <w:docPart w:val="592C160A7728487A81F8912ADE07363A"/>
        </w:placeholder>
        <w:comboBox>
          <w:listItem w:value="Выберите элемент."/>
          <w:listItem w:displayText="Нравится спецальность" w:value="Нравится спецальность"/>
          <w:listItem w:displayText="Хочу учиться" w:value="Хочу учиться"/>
        </w:comboBox>
      </w:sdtPr>
      <w:sdtContent>
        <w:p w:rsidR="00782DB4" w:rsidRDefault="00782DB4" w:rsidP="00782DB4">
          <w:r>
            <w:t>Нравится специальность</w:t>
          </w:r>
        </w:p>
      </w:sdtContent>
    </w:sdt>
    <w:sdt>
      <w:sdtPr>
        <w:id w:val="94996259"/>
        <w:placeholder>
          <w:docPart w:val="85C685CFAD5D4659B5EE0F6A217297B7"/>
        </w:placeholder>
      </w:sdtPr>
      <w:sdtContent>
        <w:p w:rsidR="00782DB4" w:rsidRDefault="00782DB4" w:rsidP="00782DB4">
          <w:r>
            <w:t xml:space="preserve">Ваше мнение о нашем учебном заведении: </w:t>
          </w:r>
        </w:p>
      </w:sdtContent>
    </w:sdt>
    <w:p w:rsidR="00782DB4" w:rsidRPr="00782DB4" w:rsidRDefault="00782DB4" w:rsidP="00782DB4">
      <w:pPr>
        <w:rPr>
          <w:b/>
          <w:sz w:val="32"/>
        </w:rPr>
      </w:pPr>
      <w:r>
        <w:rPr>
          <w:b/>
          <w:sz w:val="32"/>
        </w:rP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3B1895" wp14:editId="332AE765">
                <wp:simplePos x="0" y="0"/>
                <wp:positionH relativeFrom="column">
                  <wp:posOffset>-13335</wp:posOffset>
                </wp:positionH>
                <wp:positionV relativeFrom="paragraph">
                  <wp:posOffset>384810</wp:posOffset>
                </wp:positionV>
                <wp:extent cx="1752600" cy="1188720"/>
                <wp:effectExtent l="0" t="0" r="19050" b="11430"/>
                <wp:wrapTight wrapText="bothSides">
                  <wp:wrapPolygon edited="0">
                    <wp:start x="7983" y="0"/>
                    <wp:lineTo x="5870" y="692"/>
                    <wp:lineTo x="704" y="4500"/>
                    <wp:lineTo x="0" y="8308"/>
                    <wp:lineTo x="0" y="13846"/>
                    <wp:lineTo x="1174" y="16615"/>
                    <wp:lineTo x="1174" y="17654"/>
                    <wp:lineTo x="6339" y="21462"/>
                    <wp:lineTo x="7748" y="21462"/>
                    <wp:lineTo x="13852" y="21462"/>
                    <wp:lineTo x="15261" y="21462"/>
                    <wp:lineTo x="20426" y="17654"/>
                    <wp:lineTo x="20426" y="16615"/>
                    <wp:lineTo x="21600" y="13846"/>
                    <wp:lineTo x="21600" y="7962"/>
                    <wp:lineTo x="21130" y="4500"/>
                    <wp:lineTo x="15730" y="346"/>
                    <wp:lineTo x="13617" y="0"/>
                    <wp:lineTo x="7983" y="0"/>
                  </wp:wrapPolygon>
                </wp:wrapTight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188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2DB4" w:rsidRDefault="00782DB4" w:rsidP="00782DB4"/>
                          <w:p w:rsidR="00782DB4" w:rsidRDefault="00782DB4" w:rsidP="00782DB4">
                            <w:r>
                              <w:t>логотип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-1.05pt;margin-top:30.3pt;width:138pt;height: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">
                <v:textbox>
                  <w:txbxContent>
                    <w:p w:rsidR="00782DB4" w:rsidRDefault="00782DB4" w:rsidP="00782DB4"/>
                    <w:p w:rsidR="00782DB4" w:rsidRDefault="00782DB4" w:rsidP="00782DB4">
                      <w:r>
                        <w:t>логотип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b/>
          <w:sz w:val="32"/>
        </w:rPr>
        <w:t>УПРАЖНЕНИЕ 7</w:t>
      </w:r>
      <w:r>
        <w:rPr>
          <w:b/>
          <w:sz w:val="32"/>
        </w:rPr>
        <w:t>4</w:t>
      </w:r>
    </w:p>
    <w:p w:rsidR="00782DB4" w:rsidRDefault="00782DB4" w:rsidP="00782DB4">
      <w:pPr>
        <w:ind w:left="3402"/>
        <w:jc w:val="center"/>
      </w:pPr>
      <w:r>
        <w:t>Заказ №</w:t>
      </w:r>
      <w:r>
        <w:t xml:space="preserve"> 1231231321</w:t>
      </w:r>
    </w:p>
    <w:p w:rsidR="00782DB4" w:rsidRDefault="00782DB4" w:rsidP="00782DB4">
      <w:pPr>
        <w:ind w:left="3402"/>
        <w:jc w:val="center"/>
      </w:pPr>
      <w:r>
        <w:t xml:space="preserve">123456 Москва Центральный </w:t>
      </w:r>
      <w:proofErr w:type="spellStart"/>
      <w:r>
        <w:t>бульв</w:t>
      </w:r>
      <w:proofErr w:type="spellEnd"/>
      <w:r>
        <w:t>. 56</w:t>
      </w:r>
      <w:r>
        <w:br/>
      </w:r>
      <w:r>
        <w:t>Телефон (095)555-44-33 Факс 555-33-44</w:t>
      </w:r>
    </w:p>
    <w:p w:rsidR="00782DB4" w:rsidRDefault="00782DB4" w:rsidP="00782DB4">
      <w:pPr>
        <w:spacing w:after="0"/>
        <w:ind w:left="3402"/>
        <w:jc w:val="center"/>
      </w:pPr>
    </w:p>
    <w:p w:rsidR="00782DB4" w:rsidRDefault="00782DB4" w:rsidP="00782DB4">
      <w:pPr>
        <w:spacing w:after="0"/>
        <w:ind w:left="3402"/>
        <w:jc w:val="center"/>
      </w:pPr>
    </w:p>
    <w:p w:rsidR="00782DB4" w:rsidRDefault="00782DB4" w:rsidP="00782DB4">
      <w:pPr>
        <w:spacing w:after="0"/>
        <w:ind w:left="3402"/>
        <w:jc w:val="center"/>
      </w:pPr>
    </w:p>
    <w:p w:rsidR="00782DB4" w:rsidRDefault="00782DB4" w:rsidP="00782DB4">
      <w:pPr>
        <w:spacing w:after="0"/>
        <w:ind w:left="3402"/>
        <w:jc w:val="center"/>
        <w:rPr>
          <w:sz w:val="48"/>
        </w:rPr>
      </w:pPr>
      <w:r w:rsidRPr="00782DB4">
        <w:rPr>
          <w:b/>
          <w:sz w:val="48"/>
        </w:rPr>
        <w:t>Прейскурант</w:t>
      </w:r>
      <w:r w:rsidRPr="00782DB4">
        <w:rPr>
          <w:color w:val="D9D9D9" w:themeColor="background1" w:themeShade="D9"/>
          <w:sz w:val="48"/>
        </w:rPr>
        <w:t>__</w:t>
      </w:r>
      <w:r w:rsidRPr="00782DB4">
        <w:rPr>
          <w:color w:val="D9D9D9" w:themeColor="background1" w:themeShade="D9"/>
          <w:sz w:val="48"/>
        </w:rPr>
        <w:t>____</w:t>
      </w:r>
    </w:p>
    <w:p w:rsidR="00782DB4" w:rsidRDefault="00782DB4" w:rsidP="00782DB4">
      <w:pPr>
        <w:spacing w:after="0"/>
        <w:rPr>
          <w:sz w:val="20"/>
        </w:rPr>
        <w:sectPr w:rsidR="00782DB4" w:rsidSect="004A49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D2CB81" wp14:editId="4DD602AF">
                <wp:simplePos x="0" y="0"/>
                <wp:positionH relativeFrom="column">
                  <wp:posOffset>3083560</wp:posOffset>
                </wp:positionH>
                <wp:positionV relativeFrom="paragraph">
                  <wp:posOffset>161925</wp:posOffset>
                </wp:positionV>
                <wp:extent cx="2266950" cy="752475"/>
                <wp:effectExtent l="0" t="0" r="19050" b="2857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" o:spid="_x0000_s1026" style="position:absolute;margin-left:242.8pt;margin-top:12.75pt;width:178.5pt;height:59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" filled="f" strokecolor="#d8d8d8 [2732]" strokeweight="2pt"/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6B6602" wp14:editId="773524D4">
                <wp:simplePos x="0" y="0"/>
                <wp:positionH relativeFrom="column">
                  <wp:posOffset>-80010</wp:posOffset>
                </wp:positionH>
                <wp:positionV relativeFrom="paragraph">
                  <wp:posOffset>161925</wp:posOffset>
                </wp:positionV>
                <wp:extent cx="2266950" cy="752475"/>
                <wp:effectExtent l="0" t="0" r="19050" b="28575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9" o:spid="_x0000_s1026" style="position:absolute;margin-left:-6.3pt;margin-top:12.75pt;width:178.5pt;height:59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" filled="f" strokecolor="#d8d8d8 [2732]" strokeweight="2pt"/>
            </w:pict>
          </mc:Fallback>
        </mc:AlternateContent>
      </w:r>
      <w:r>
        <w:rPr>
          <w:sz w:val="20"/>
        </w:rPr>
        <w:t>Заказчик</w:t>
      </w:r>
    </w:p>
    <w:p w:rsidR="00782DB4" w:rsidRDefault="00782DB4" w:rsidP="00782DB4">
      <w:pPr>
        <w:spacing w:after="0"/>
        <w:rPr>
          <w:sz w:val="20"/>
        </w:rPr>
      </w:pPr>
      <w:r>
        <w:rPr>
          <w:sz w:val="20"/>
        </w:rPr>
        <w:lastRenderedPageBreak/>
        <w:t>Заказчик:</w:t>
      </w:r>
      <w:sdt>
        <w:sdtPr>
          <w:rPr>
            <w:sz w:val="20"/>
          </w:rPr>
          <w:id w:val="96430860"/>
          <w:placeholder>
            <w:docPart w:val="4BFE44DA2A5043C0A9CEABEB81A4C388"/>
          </w:placeholder>
          <w:showingPlcHdr/>
        </w:sdtPr>
        <w:sdtContent>
          <w:r w:rsidRPr="008C4B44">
            <w:rPr>
              <w:rStyle w:val="af1"/>
            </w:rPr>
            <w:t>Место для ввода текста.</w:t>
          </w:r>
        </w:sdtContent>
      </w:sdt>
    </w:p>
    <w:p w:rsidR="00782DB4" w:rsidRDefault="00782DB4" w:rsidP="00782DB4">
      <w:pPr>
        <w:spacing w:after="0"/>
        <w:rPr>
          <w:sz w:val="20"/>
        </w:rPr>
      </w:pPr>
      <w:r>
        <w:rPr>
          <w:sz w:val="20"/>
        </w:rPr>
        <w:t>Улица:</w:t>
      </w:r>
      <w:sdt>
        <w:sdtPr>
          <w:rPr>
            <w:sz w:val="20"/>
          </w:rPr>
          <w:id w:val="96430861"/>
          <w:placeholder>
            <w:docPart w:val="4BFE44DA2A5043C0A9CEABEB81A4C388"/>
          </w:placeholder>
          <w:showingPlcHdr/>
        </w:sdtPr>
        <w:sdtContent>
          <w:r w:rsidRPr="008C4B44">
            <w:rPr>
              <w:rStyle w:val="af1"/>
            </w:rPr>
            <w:t>Место для ввода текста.</w:t>
          </w:r>
        </w:sdtContent>
      </w:sdt>
    </w:p>
    <w:p w:rsidR="00782DB4" w:rsidRDefault="00782DB4" w:rsidP="00782DB4">
      <w:pPr>
        <w:spacing w:after="0"/>
        <w:rPr>
          <w:sz w:val="20"/>
        </w:rPr>
      </w:pPr>
      <w:r>
        <w:rPr>
          <w:sz w:val="20"/>
        </w:rPr>
        <w:t>Город:</w:t>
      </w:r>
      <w:r w:rsidRPr="00782DB4">
        <w:rPr>
          <w:noProof/>
          <w:sz w:val="20"/>
          <w:lang w:eastAsia="ru-RU"/>
        </w:rPr>
        <w:t xml:space="preserve"> </w:t>
      </w:r>
      <w:sdt>
        <w:sdtPr>
          <w:rPr>
            <w:sz w:val="20"/>
          </w:rPr>
          <w:id w:val="96430864"/>
          <w:placeholder>
            <w:docPart w:val="4BFE44DA2A5043C0A9CEABEB81A4C388"/>
          </w:placeholder>
          <w:showingPlcHdr/>
        </w:sdtPr>
        <w:sdtContent>
          <w:r w:rsidRPr="008C4B44">
            <w:rPr>
              <w:rStyle w:val="af1"/>
            </w:rPr>
            <w:t>Место для ввода текста.</w:t>
          </w:r>
        </w:sdtContent>
      </w:sdt>
    </w:p>
    <w:tbl>
      <w:tblPr>
        <w:tblStyle w:val="af2"/>
        <w:tblpPr w:leftFromText="180" w:rightFromText="180" w:vertAnchor="text" w:horzAnchor="margin" w:tblpY="314"/>
        <w:tblW w:w="9009" w:type="dxa"/>
        <w:tblLook w:val="04A0" w:firstRow="1" w:lastRow="0" w:firstColumn="1" w:lastColumn="0" w:noHBand="0" w:noVBand="1"/>
      </w:tblPr>
      <w:tblGrid>
        <w:gridCol w:w="4121"/>
        <w:gridCol w:w="1267"/>
        <w:gridCol w:w="1087"/>
        <w:gridCol w:w="1267"/>
        <w:gridCol w:w="1267"/>
      </w:tblGrid>
      <w:tr w:rsidR="00782DB4" w:rsidTr="00782DB4">
        <w:trPr>
          <w:trHeight w:val="261"/>
        </w:trPr>
        <w:tc>
          <w:tcPr>
            <w:tcW w:w="4121" w:type="dxa"/>
          </w:tcPr>
          <w:p w:rsidR="00782DB4" w:rsidRPr="00782DB4" w:rsidRDefault="00782DB4" w:rsidP="00782DB4">
            <w:pPr>
              <w:rPr>
                <w:b/>
                <w:sz w:val="20"/>
              </w:rPr>
            </w:pPr>
            <w:r w:rsidRPr="00782DB4">
              <w:rPr>
                <w:b/>
                <w:sz w:val="20"/>
              </w:rPr>
              <w:t>Описание</w:t>
            </w:r>
          </w:p>
        </w:tc>
        <w:tc>
          <w:tcPr>
            <w:tcW w:w="1267" w:type="dxa"/>
          </w:tcPr>
          <w:p w:rsidR="00782DB4" w:rsidRPr="00782DB4" w:rsidRDefault="00782DB4" w:rsidP="00782DB4">
            <w:pPr>
              <w:rPr>
                <w:b/>
                <w:sz w:val="20"/>
              </w:rPr>
            </w:pPr>
            <w:r w:rsidRPr="00782DB4">
              <w:rPr>
                <w:b/>
                <w:sz w:val="20"/>
              </w:rPr>
              <w:t>Цена</w:t>
            </w:r>
          </w:p>
        </w:tc>
        <w:tc>
          <w:tcPr>
            <w:tcW w:w="1087" w:type="dxa"/>
          </w:tcPr>
          <w:p w:rsidR="00782DB4" w:rsidRPr="00782DB4" w:rsidRDefault="00782DB4" w:rsidP="00782DB4">
            <w:pPr>
              <w:rPr>
                <w:b/>
                <w:sz w:val="20"/>
              </w:rPr>
            </w:pPr>
            <w:r w:rsidRPr="00782DB4">
              <w:rPr>
                <w:b/>
                <w:sz w:val="20"/>
              </w:rPr>
              <w:t>11-50</w:t>
            </w:r>
          </w:p>
        </w:tc>
        <w:tc>
          <w:tcPr>
            <w:tcW w:w="1267" w:type="dxa"/>
          </w:tcPr>
          <w:p w:rsidR="00782DB4" w:rsidRPr="00782DB4" w:rsidRDefault="00782DB4" w:rsidP="00782DB4">
            <w:pPr>
              <w:rPr>
                <w:b/>
                <w:sz w:val="20"/>
              </w:rPr>
            </w:pPr>
            <w:r w:rsidRPr="00782DB4">
              <w:rPr>
                <w:b/>
                <w:sz w:val="20"/>
              </w:rPr>
              <w:t>51-100</w:t>
            </w:r>
          </w:p>
        </w:tc>
        <w:tc>
          <w:tcPr>
            <w:tcW w:w="1267" w:type="dxa"/>
          </w:tcPr>
          <w:p w:rsidR="00782DB4" w:rsidRPr="00782DB4" w:rsidRDefault="00782DB4" w:rsidP="00782DB4">
            <w:pPr>
              <w:rPr>
                <w:b/>
                <w:sz w:val="20"/>
              </w:rPr>
            </w:pPr>
            <w:r w:rsidRPr="00782DB4">
              <w:rPr>
                <w:b/>
                <w:sz w:val="20"/>
              </w:rPr>
              <w:t>101-500</w:t>
            </w:r>
          </w:p>
        </w:tc>
      </w:tr>
      <w:tr w:rsidR="00782DB4" w:rsidTr="00782DB4">
        <w:trPr>
          <w:trHeight w:val="801"/>
        </w:trPr>
        <w:tc>
          <w:tcPr>
            <w:tcW w:w="4121" w:type="dxa"/>
          </w:tcPr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 xml:space="preserve">Рыба </w:t>
            </w:r>
            <w:r>
              <w:rPr>
                <w:sz w:val="20"/>
              </w:rPr>
              <w:t>«</w:t>
            </w:r>
            <w:r>
              <w:rPr>
                <w:sz w:val="20"/>
              </w:rPr>
              <w:t>Скумбрия</w:t>
            </w:r>
            <w:r>
              <w:rPr>
                <w:sz w:val="20"/>
              </w:rPr>
              <w:t>»</w:t>
            </w:r>
            <w:r>
              <w:rPr>
                <w:sz w:val="20"/>
              </w:rPr>
              <w:t xml:space="preserve"> в банках по 7 л</w:t>
            </w:r>
          </w:p>
          <w:p w:rsidR="00782DB4" w:rsidRDefault="00782DB4" w:rsidP="00782DB4">
            <w:pPr>
              <w:rPr>
                <w:sz w:val="20"/>
              </w:rPr>
            </w:pPr>
            <w:r w:rsidRPr="00782DB4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E7E485" wp14:editId="0036BDF4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290195</wp:posOffset>
                      </wp:positionV>
                      <wp:extent cx="2374265" cy="1403985"/>
                      <wp:effectExtent l="0" t="0" r="0" b="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DB4" w:rsidRPr="00782DB4" w:rsidRDefault="00782DB4" w:rsidP="00782DB4">
                                  <w:pPr>
                                    <w:spacing w:after="0"/>
                                    <w:rPr>
                                      <w:sz w:val="28"/>
                                    </w:rPr>
                                  </w:pPr>
                                  <w:r w:rsidRPr="00FD0CE4">
                                    <w:rPr>
                                      <w:sz w:val="28"/>
                                    </w:rPr>
                                    <w:t>Условия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7" type="#_x0000_t202" style="position:absolute;margin-left:-6.5pt;margin-top:22.8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" filled="f" stroked="f">
                      <v:textbox style="mso-fit-shape-to-text:t">
                        <w:txbxContent>
                          <w:p w:rsidR="00782DB4" w:rsidRPr="00782DB4" w:rsidRDefault="00782DB4" w:rsidP="00782DB4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FD0CE4">
                              <w:rPr>
                                <w:sz w:val="28"/>
                              </w:rPr>
                              <w:t>Условия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w:t>Белый шоколад, в плитках по 100 г</w:t>
            </w:r>
          </w:p>
        </w:tc>
        <w:tc>
          <w:tcPr>
            <w:tcW w:w="1267" w:type="dxa"/>
          </w:tcPr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31,00</w:t>
            </w:r>
          </w:p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16,25</w:t>
            </w:r>
          </w:p>
        </w:tc>
        <w:tc>
          <w:tcPr>
            <w:tcW w:w="1087" w:type="dxa"/>
          </w:tcPr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29,45</w:t>
            </w:r>
          </w:p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15,44</w:t>
            </w:r>
          </w:p>
        </w:tc>
        <w:tc>
          <w:tcPr>
            <w:tcW w:w="1267" w:type="dxa"/>
          </w:tcPr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27,90</w:t>
            </w:r>
          </w:p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14,63</w:t>
            </w:r>
          </w:p>
        </w:tc>
        <w:tc>
          <w:tcPr>
            <w:tcW w:w="1267" w:type="dxa"/>
          </w:tcPr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26,35</w:t>
            </w:r>
          </w:p>
          <w:p w:rsidR="00782DB4" w:rsidRDefault="00782DB4" w:rsidP="00782DB4">
            <w:pPr>
              <w:rPr>
                <w:sz w:val="20"/>
              </w:rPr>
            </w:pPr>
            <w:r>
              <w:rPr>
                <w:sz w:val="20"/>
              </w:rPr>
              <w:t>13,81</w:t>
            </w:r>
          </w:p>
        </w:tc>
      </w:tr>
    </w:tbl>
    <w:p w:rsidR="00782DB4" w:rsidRDefault="00782DB4" w:rsidP="00782DB4">
      <w:pPr>
        <w:spacing w:after="0"/>
        <w:rPr>
          <w:sz w:val="20"/>
        </w:rPr>
      </w:pPr>
      <w:bookmarkStart w:id="29" w:name="_GoBack"/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34289</wp:posOffset>
                </wp:positionH>
                <wp:positionV relativeFrom="paragraph">
                  <wp:posOffset>2853055</wp:posOffset>
                </wp:positionV>
                <wp:extent cx="5457825" cy="0"/>
                <wp:effectExtent l="0" t="1905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224.65pt" to="432.4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" strokecolor="#d8d8d8 [2732]" strokeweight="3pt"/>
            </w:pict>
          </mc:Fallback>
        </mc:AlternateContent>
      </w:r>
      <w:bookmarkEnd w:id="29"/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D2FFD" wp14:editId="6146CC2F">
                <wp:simplePos x="0" y="0"/>
                <wp:positionH relativeFrom="column">
                  <wp:posOffset>1520190</wp:posOffset>
                </wp:positionH>
                <wp:positionV relativeFrom="paragraph">
                  <wp:posOffset>2205355</wp:posOffset>
                </wp:positionV>
                <wp:extent cx="2476500" cy="274320"/>
                <wp:effectExtent l="0" t="0" r="19050" b="1143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4" w:rsidRPr="00782DB4" w:rsidRDefault="00782DB4" w:rsidP="00782DB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2DB4">
                              <w:rPr>
                                <w:b/>
                              </w:rPr>
                              <w:t>Условия передачи не подлежат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8" style="position:absolute;margin-left:119.7pt;margin-top:173.65pt;width:19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" fillcolor="#bfbfbf [2412]" strokecolor="#d8d8d8 [2732]">
                <v:textbox>
                  <w:txbxContent>
                    <w:p w:rsidR="00782DB4" w:rsidRPr="00782DB4" w:rsidRDefault="00782DB4" w:rsidP="00782DB4">
                      <w:pPr>
                        <w:jc w:val="center"/>
                        <w:rPr>
                          <w:b/>
                        </w:rPr>
                      </w:pPr>
                      <w:r w:rsidRPr="00782DB4">
                        <w:rPr>
                          <w:b/>
                        </w:rPr>
                        <w:t>Условия передачи не подлежат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97912B" wp14:editId="69A9227E">
                <wp:simplePos x="0" y="0"/>
                <wp:positionH relativeFrom="column">
                  <wp:posOffset>-80010</wp:posOffset>
                </wp:positionH>
                <wp:positionV relativeFrom="paragraph">
                  <wp:posOffset>1156970</wp:posOffset>
                </wp:positionV>
                <wp:extent cx="5430520" cy="863600"/>
                <wp:effectExtent l="0" t="0" r="17780" b="12700"/>
                <wp:wrapTopAndBottom/>
                <wp:docPr id="16" name="Скругленный 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0520" cy="86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2DB4" w:rsidRDefault="00782DB4" w:rsidP="00782DB4">
                            <w:r>
                              <w:t>Предложение действительно в течение 30 дней. При заказе свыше 50 единиц необходимо подтверждение поставщика. Поставка за счет заказчика с отгрузкой в г. Одессе, обработка заказа 3%.</w:t>
                            </w:r>
                          </w:p>
                          <w:p w:rsidR="00782DB4" w:rsidRDefault="00782DB4" w:rsidP="00782DB4">
                            <w: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29" style="position:absolute;margin-left:-6.3pt;margin-top:91.1pt;width:427.6pt;height:6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" strokecolor="#d8d8d8 [2732]">
                <v:textbox>
                  <w:txbxContent>
                    <w:p w:rsidR="00782DB4" w:rsidRDefault="00782DB4" w:rsidP="00782DB4">
                      <w:r>
                        <w:t>Предложение действительно в течение 30 дней. При заказе свыше 50 единиц необходимо подтверждение поставщика. Поставка за счет заказчика с отгрузкой в г. Одессе, обработка заказа 3%.</w:t>
                      </w:r>
                    </w:p>
                    <w:p w:rsidR="00782DB4" w:rsidRDefault="00782DB4" w:rsidP="00782DB4">
                      <w:r>
                        <w:br w:type="page"/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0"/>
        </w:rPr>
        <w:t>Телефон:</w:t>
      </w:r>
      <w:sdt>
        <w:sdtPr>
          <w:rPr>
            <w:sz w:val="20"/>
          </w:rPr>
          <w:id w:val="96430865"/>
          <w:placeholder>
            <w:docPart w:val="4BFE44DA2A5043C0A9CEABEB81A4C388"/>
          </w:placeholder>
          <w:showingPlcHdr/>
        </w:sdtPr>
        <w:sdtContent>
          <w:r w:rsidRPr="008C4B44">
            <w:rPr>
              <w:rStyle w:val="af1"/>
            </w:rPr>
            <w:t>Место для ввода текста.</w:t>
          </w:r>
        </w:sdtContent>
      </w:sdt>
      <w:r>
        <w:rPr>
          <w:sz w:val="20"/>
        </w:rPr>
        <w:br w:type="column"/>
      </w:r>
      <w:r>
        <w:rPr>
          <w:sz w:val="20"/>
        </w:rPr>
        <w:lastRenderedPageBreak/>
        <w:t>Дата:</w:t>
      </w:r>
      <w:sdt>
        <w:sdtPr>
          <w:rPr>
            <w:sz w:val="20"/>
          </w:rPr>
          <w:id w:val="96430866"/>
          <w:placeholder>
            <w:docPart w:val="4BFE44DA2A5043C0A9CEABEB81A4C388"/>
          </w:placeholder>
          <w:showingPlcHdr/>
        </w:sdtPr>
        <w:sdtContent>
          <w:r w:rsidRPr="008C4B44">
            <w:rPr>
              <w:rStyle w:val="af1"/>
            </w:rPr>
            <w:t>Место для ввода текста.</w:t>
          </w:r>
        </w:sdtContent>
      </w:sdt>
    </w:p>
    <w:p w:rsidR="00782DB4" w:rsidRDefault="00782DB4" w:rsidP="00782DB4">
      <w:pPr>
        <w:spacing w:after="0"/>
        <w:rPr>
          <w:sz w:val="20"/>
        </w:rPr>
      </w:pPr>
      <w:r>
        <w:rPr>
          <w:sz w:val="20"/>
        </w:rPr>
        <w:t>Агент:</w:t>
      </w:r>
      <w:sdt>
        <w:sdtPr>
          <w:rPr>
            <w:sz w:val="20"/>
          </w:rPr>
          <w:id w:val="96430867"/>
          <w:placeholder>
            <w:docPart w:val="4BFE44DA2A5043C0A9CEABEB81A4C388"/>
          </w:placeholder>
          <w:showingPlcHdr/>
        </w:sdtPr>
        <w:sdtContent>
          <w:r w:rsidRPr="008C4B44">
            <w:rPr>
              <w:rStyle w:val="af1"/>
            </w:rPr>
            <w:t>Место для ввода текста.</w:t>
          </w:r>
        </w:sdtContent>
      </w:sdt>
    </w:p>
    <w:p w:rsidR="00782DB4" w:rsidRDefault="00782DB4" w:rsidP="00782DB4">
      <w:pPr>
        <w:spacing w:after="0"/>
        <w:rPr>
          <w:sz w:val="20"/>
        </w:rPr>
        <w:sectPr w:rsidR="00782DB4" w:rsidSect="006919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0"/>
        </w:rPr>
        <w:t>Принято:</w:t>
      </w:r>
      <w:r>
        <w:rPr>
          <w:sz w:val="20"/>
        </w:rPr>
        <w:fldChar w:fldCharType="begin">
          <w:ffData>
            <w:name w:val="Флажок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</w:p>
    <w:p w:rsidR="00F91E00" w:rsidRPr="00F91E00" w:rsidRDefault="00F91E00" w:rsidP="00F91E00">
      <w:pPr>
        <w:rPr>
          <w:color w:val="000000" w:themeColor="text1"/>
          <w:sz w:val="24"/>
        </w:rPr>
      </w:pPr>
    </w:p>
    <w:sectPr w:rsidR="00F91E00" w:rsidRPr="00F9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Пользователь Windows" w:date="2020-05-21T08:49:00Z" w:initials="ПW">
    <w:p w:rsidR="00F60C64" w:rsidRDefault="00F60C64" w:rsidP="005D3AED">
      <w:r>
        <w:rPr>
          <w:rStyle w:val="ac"/>
        </w:rPr>
        <w:annotationRef/>
      </w:r>
      <w:r>
        <w:t>СИМВОЛ</w:t>
      </w:r>
      <w:r>
        <w:rPr>
          <w:rStyle w:val="ac"/>
        </w:rPr>
        <w:annotationRef/>
      </w:r>
    </w:p>
  </w:comment>
  <w:comment w:id="9" w:author="Пользователь Windows" w:date="2020-05-21T08:49:00Z" w:initials="ПW">
    <w:p w:rsidR="00F60C64" w:rsidRDefault="00F60C64" w:rsidP="005D3AED">
      <w:r>
        <w:rPr>
          <w:rStyle w:val="ac"/>
        </w:rPr>
        <w:annotationRef/>
      </w:r>
      <w:r>
        <w:t>АБЗАЦ</w:t>
      </w:r>
      <w:r>
        <w:rPr>
          <w:rStyle w:val="ac"/>
        </w:rPr>
        <w:annotationRef/>
      </w:r>
    </w:p>
  </w:comment>
  <w:comment w:id="10" w:author="Пользователь Windows" w:date="2020-05-21T08:49:00Z" w:initials="ПW">
    <w:p w:rsidR="00F60C64" w:rsidRDefault="00F60C64" w:rsidP="005D3AED">
      <w:r>
        <w:rPr>
          <w:rStyle w:val="ac"/>
        </w:rPr>
        <w:annotationRef/>
      </w:r>
      <w:r>
        <w:t>ДОКУМЕНТ</w:t>
      </w:r>
      <w:r>
        <w:rPr>
          <w:rStyle w:val="ac"/>
        </w:rPr>
        <w:annotationRef/>
      </w:r>
    </w:p>
  </w:comment>
  <w:comment w:id="11" w:author="Пользователь Windows" w:date="2020-05-21T08:50:00Z" w:initials="ПW">
    <w:p w:rsidR="00F60C64" w:rsidRDefault="00F60C64" w:rsidP="005D3AED">
      <w:r>
        <w:rPr>
          <w:rStyle w:val="ac"/>
        </w:rPr>
        <w:annotationRef/>
      </w:r>
      <w:r>
        <w:t>ДИАЛОГОВОЕ ОКНО</w:t>
      </w:r>
      <w:r>
        <w:rPr>
          <w:rStyle w:val="ac"/>
        </w:rPr>
        <w:annotationRef/>
      </w:r>
    </w:p>
  </w:comment>
  <w:comment w:id="12" w:author="Пользователь Windows" w:date="2020-05-21T08:50:00Z" w:initials="ПW">
    <w:p w:rsidR="00F60C64" w:rsidRDefault="00F60C64" w:rsidP="005D3AED">
      <w:r>
        <w:rPr>
          <w:rStyle w:val="ac"/>
        </w:rPr>
        <w:annotationRef/>
      </w:r>
      <w:r>
        <w:t>ЖЕСТКИЙ ДИСК</w:t>
      </w:r>
      <w:r>
        <w:rPr>
          <w:rStyle w:val="ac"/>
        </w:rPr>
        <w:annotationRef/>
      </w:r>
    </w:p>
  </w:comment>
  <w:comment w:id="13" w:author="Пользователь Windows" w:date="2020-05-21T08:50:00Z" w:initials="ПW">
    <w:p w:rsidR="00F60C64" w:rsidRDefault="00F60C64" w:rsidP="005D3AED">
      <w:r>
        <w:rPr>
          <w:rStyle w:val="ac"/>
        </w:rPr>
        <w:annotationRef/>
      </w:r>
      <w:r>
        <w:t>КОЛОНТИТУЛЫ</w:t>
      </w:r>
      <w:r>
        <w:rPr>
          <w:rStyle w:val="ac"/>
        </w:rPr>
        <w:annotationRef/>
      </w:r>
    </w:p>
  </w:comment>
  <w:comment w:id="14" w:author="Пользователь Windows" w:date="2020-05-21T08:50:00Z" w:initials="ПW">
    <w:p w:rsidR="00F60C64" w:rsidRDefault="00F60C64" w:rsidP="005D3AED">
      <w:r>
        <w:rPr>
          <w:rStyle w:val="ac"/>
        </w:rPr>
        <w:annotationRef/>
      </w:r>
      <w:r>
        <w:t>МОДЕМ</w:t>
      </w:r>
    </w:p>
  </w:comment>
  <w:comment w:id="15" w:author="Пользователь Windows" w:date="2020-05-21T08:50:00Z" w:initials="ПW">
    <w:p w:rsidR="00F60C64" w:rsidRDefault="00F60C64" w:rsidP="005D3AED">
      <w:r>
        <w:rPr>
          <w:rStyle w:val="ac"/>
        </w:rPr>
        <w:annotationRef/>
      </w:r>
      <w:r>
        <w:t>ФАЙЛ</w:t>
      </w:r>
    </w:p>
  </w:comment>
  <w:comment w:id="16" w:author="Пользователь Windows" w:date="2020-05-21T08:50:00Z" w:initials="ПW">
    <w:p w:rsidR="00F60C64" w:rsidRDefault="00F60C64" w:rsidP="005D3AED">
      <w:r>
        <w:rPr>
          <w:rStyle w:val="ac"/>
        </w:rPr>
        <w:annotationRef/>
      </w:r>
      <w:r>
        <w:t>ПАПКА</w:t>
      </w:r>
    </w:p>
  </w:comment>
  <w:comment w:id="18" w:author="Пользователь Windows" w:date="2020-05-21T08:51:00Z" w:initials="ПW">
    <w:p w:rsidR="00F60C64" w:rsidRDefault="00F60C64" w:rsidP="005D3AED">
      <w:r>
        <w:rPr>
          <w:rStyle w:val="ac"/>
        </w:rPr>
        <w:annotationRef/>
      </w:r>
      <w:r>
        <w:t xml:space="preserve"> </w:t>
      </w:r>
      <w: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1" o:title=""/>
          </v:shape>
          <o:OLEObject Type="Embed" ProgID="Package" ShapeID="_x0000_i1026" DrawAspect="Icon" ObjectID="_1651557645" r:id="rId2"/>
        </w:objec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64" w:rsidRDefault="00F60C64" w:rsidP="00C0351C">
      <w:pPr>
        <w:spacing w:after="0" w:line="240" w:lineRule="auto"/>
      </w:pPr>
      <w:r>
        <w:separator/>
      </w:r>
    </w:p>
  </w:endnote>
  <w:endnote w:type="continuationSeparator" w:id="0">
    <w:p w:rsidR="00F60C64" w:rsidRDefault="00F60C64" w:rsidP="00C0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64" w:rsidRDefault="00F60C64" w:rsidP="00C0351C">
      <w:pPr>
        <w:spacing w:after="0" w:line="240" w:lineRule="auto"/>
      </w:pPr>
      <w:r>
        <w:separator/>
      </w:r>
    </w:p>
  </w:footnote>
  <w:footnote w:type="continuationSeparator" w:id="0">
    <w:p w:rsidR="00F60C64" w:rsidRDefault="00F60C64" w:rsidP="00C0351C">
      <w:pPr>
        <w:spacing w:after="0" w:line="240" w:lineRule="auto"/>
      </w:pPr>
      <w:r>
        <w:continuationSeparator/>
      </w:r>
    </w:p>
  </w:footnote>
  <w:footnote w:id="1">
    <w:p w:rsidR="00F60C64" w:rsidRDefault="00F60C64">
      <w:pPr>
        <w:pStyle w:val="a7"/>
      </w:pPr>
      <w:r>
        <w:rPr>
          <w:rStyle w:val="a9"/>
        </w:rPr>
        <w:footnoteRef/>
      </w:r>
      <w:r>
        <w:t xml:space="preserve"> Все. Очень. Плохо.</w:t>
      </w:r>
    </w:p>
  </w:footnote>
  <w:footnote w:id="2">
    <w:p w:rsidR="00F91E00" w:rsidRDefault="00F91E00">
      <w:pPr>
        <w:pStyle w:val="a7"/>
      </w:pPr>
      <w:r>
        <w:rPr>
          <w:rStyle w:val="a9"/>
        </w:rPr>
        <w:footnoteRef/>
      </w:r>
      <w:r>
        <w:t xml:space="preserve"> Что «это»? а вот секрет.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Programming\github\OlymiadProgrammingLabs\SuSu Application packages\66-7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67$'`"/>
    <w:dataSource r:id="rId1"/>
    <w:odso>
      <w:udl w:val="Provider=Microsoft.ACE.OLEDB.12.0;User ID=Admin;Data Source=C:\Programming\github\OlymiadProgrammingLabs\SuSu Application packages\66-7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67$'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05"/>
    <w:rsid w:val="00473855"/>
    <w:rsid w:val="00512065"/>
    <w:rsid w:val="005D3AED"/>
    <w:rsid w:val="00782DB4"/>
    <w:rsid w:val="00832990"/>
    <w:rsid w:val="00BF7605"/>
    <w:rsid w:val="00C0351C"/>
    <w:rsid w:val="00E728F0"/>
    <w:rsid w:val="00F47F44"/>
    <w:rsid w:val="00F60C64"/>
    <w:rsid w:val="00F9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F44"/>
  </w:style>
  <w:style w:type="paragraph" w:styleId="1">
    <w:name w:val="heading 1"/>
    <w:basedOn w:val="a"/>
    <w:next w:val="a"/>
    <w:link w:val="10"/>
    <w:uiPriority w:val="9"/>
    <w:qFormat/>
    <w:rsid w:val="00C03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28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8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C035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035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03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C0351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351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0351C"/>
    <w:rPr>
      <w:vertAlign w:val="superscript"/>
    </w:rPr>
  </w:style>
  <w:style w:type="paragraph" w:styleId="aa">
    <w:name w:val="TOC Heading"/>
    <w:basedOn w:val="1"/>
    <w:next w:val="a"/>
    <w:uiPriority w:val="39"/>
    <w:semiHidden/>
    <w:unhideWhenUsed/>
    <w:qFormat/>
    <w:rsid w:val="00C035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035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0351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C0351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C0351C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28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annotation reference"/>
    <w:basedOn w:val="a0"/>
    <w:uiPriority w:val="99"/>
    <w:semiHidden/>
    <w:unhideWhenUsed/>
    <w:rsid w:val="005D3A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D3AE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D3A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D3AE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D3AED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782DB4"/>
    <w:rPr>
      <w:color w:val="808080"/>
    </w:rPr>
  </w:style>
  <w:style w:type="table" w:styleId="af2">
    <w:name w:val="Table Grid"/>
    <w:basedOn w:val="a1"/>
    <w:uiPriority w:val="59"/>
    <w:rsid w:val="00782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F44"/>
  </w:style>
  <w:style w:type="paragraph" w:styleId="1">
    <w:name w:val="heading 1"/>
    <w:basedOn w:val="a"/>
    <w:next w:val="a"/>
    <w:link w:val="10"/>
    <w:uiPriority w:val="9"/>
    <w:qFormat/>
    <w:rsid w:val="00C03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28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8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C035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035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03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C0351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351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0351C"/>
    <w:rPr>
      <w:vertAlign w:val="superscript"/>
    </w:rPr>
  </w:style>
  <w:style w:type="paragraph" w:styleId="aa">
    <w:name w:val="TOC Heading"/>
    <w:basedOn w:val="1"/>
    <w:next w:val="a"/>
    <w:uiPriority w:val="39"/>
    <w:semiHidden/>
    <w:unhideWhenUsed/>
    <w:qFormat/>
    <w:rsid w:val="00C035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035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0351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C0351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C0351C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28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annotation reference"/>
    <w:basedOn w:val="a0"/>
    <w:uiPriority w:val="99"/>
    <w:semiHidden/>
    <w:unhideWhenUsed/>
    <w:rsid w:val="005D3A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D3AE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D3A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D3AE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D3AED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782DB4"/>
    <w:rPr>
      <w:color w:val="808080"/>
    </w:rPr>
  </w:style>
  <w:style w:type="table" w:styleId="af2">
    <w:name w:val="Table Grid"/>
    <w:basedOn w:val="a1"/>
    <w:uiPriority w:val="59"/>
    <w:rsid w:val="00782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Programming\github\OlymiadProgrammingLabs\SuSu%20Application%20packages\66-75.xlsx" TargetMode="External"/><Relationship Id="rId1" Type="http://schemas.openxmlformats.org/officeDocument/2006/relationships/mailMergeSource" Target="file:///C:\Programming\github\OlymiadProgrammingLabs\SuSu%20Application%20packages\66-75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2C160A7728487A81F8912ADE073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4A6C7-D02E-400C-8F7E-C82E5E1BB9A2}"/>
      </w:docPartPr>
      <w:docPartBody>
        <w:p w:rsidR="00000000" w:rsidRDefault="009669ED" w:rsidP="009669ED">
          <w:pPr>
            <w:pStyle w:val="592C160A7728487A81F8912ADE07363A"/>
          </w:pPr>
          <w:r w:rsidRPr="00175B76">
            <w:rPr>
              <w:rStyle w:val="a3"/>
            </w:rPr>
            <w:t>Выберите элемент.</w:t>
          </w:r>
        </w:p>
      </w:docPartBody>
    </w:docPart>
    <w:docPart>
      <w:docPartPr>
        <w:name w:val="85C685CFAD5D4659B5EE0F6A21729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4A2B8-07B5-4922-A445-33DC51FD44CC}"/>
      </w:docPartPr>
      <w:docPartBody>
        <w:p w:rsidR="00000000" w:rsidRDefault="009669ED" w:rsidP="009669ED">
          <w:pPr>
            <w:pStyle w:val="85C685CFAD5D4659B5EE0F6A217297B7"/>
          </w:pPr>
          <w:r w:rsidRPr="00175B7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FE44DA2A5043C0A9CEABEB81A4C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D47885-43DB-4C50-A7F4-659D5406D7CE}"/>
      </w:docPartPr>
      <w:docPartBody>
        <w:p w:rsidR="00000000" w:rsidRDefault="009669ED" w:rsidP="009669ED">
          <w:pPr>
            <w:pStyle w:val="4BFE44DA2A5043C0A9CEABEB81A4C388"/>
          </w:pPr>
          <w:r w:rsidRPr="008C4B4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6E"/>
    <w:rsid w:val="009669ED"/>
    <w:rsid w:val="00A1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EC67E5E34144F1B0F2359A82C67CD6">
    <w:name w:val="2EEC67E5E34144F1B0F2359A82C67CD6"/>
    <w:rsid w:val="00A17E6E"/>
  </w:style>
  <w:style w:type="paragraph" w:customStyle="1" w:styleId="6D83D02A1A9F4D519A149ABB78DE0C00">
    <w:name w:val="6D83D02A1A9F4D519A149ABB78DE0C00"/>
    <w:rsid w:val="00A17E6E"/>
  </w:style>
  <w:style w:type="paragraph" w:customStyle="1" w:styleId="77B44CE70C914FE88BFD89B063E1AA01">
    <w:name w:val="77B44CE70C914FE88BFD89B063E1AA01"/>
    <w:rsid w:val="00A17E6E"/>
  </w:style>
  <w:style w:type="character" w:styleId="a3">
    <w:name w:val="Placeholder Text"/>
    <w:basedOn w:val="a0"/>
    <w:uiPriority w:val="99"/>
    <w:semiHidden/>
    <w:rsid w:val="009669ED"/>
    <w:rPr>
      <w:color w:val="808080"/>
    </w:rPr>
  </w:style>
  <w:style w:type="paragraph" w:customStyle="1" w:styleId="7BE146F7656F4E86B15B6642F255AA3C">
    <w:name w:val="7BE146F7656F4E86B15B6642F255AA3C"/>
    <w:rsid w:val="00A17E6E"/>
  </w:style>
  <w:style w:type="paragraph" w:customStyle="1" w:styleId="2866AB7D6C9F4222AE161D2E4DD5CEB7">
    <w:name w:val="2866AB7D6C9F4222AE161D2E4DD5CEB7"/>
    <w:rsid w:val="00A17E6E"/>
  </w:style>
  <w:style w:type="paragraph" w:customStyle="1" w:styleId="592C160A7728487A81F8912ADE07363A">
    <w:name w:val="592C160A7728487A81F8912ADE07363A"/>
    <w:rsid w:val="009669ED"/>
  </w:style>
  <w:style w:type="paragraph" w:customStyle="1" w:styleId="85C685CFAD5D4659B5EE0F6A217297B7">
    <w:name w:val="85C685CFAD5D4659B5EE0F6A217297B7"/>
    <w:rsid w:val="009669ED"/>
  </w:style>
  <w:style w:type="paragraph" w:customStyle="1" w:styleId="2C9E3970E4C24D74A5211338A3EBE9C6">
    <w:name w:val="2C9E3970E4C24D74A5211338A3EBE9C6"/>
    <w:rsid w:val="009669ED"/>
  </w:style>
  <w:style w:type="paragraph" w:customStyle="1" w:styleId="4BFE44DA2A5043C0A9CEABEB81A4C388">
    <w:name w:val="4BFE44DA2A5043C0A9CEABEB81A4C388"/>
    <w:rsid w:val="009669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EC67E5E34144F1B0F2359A82C67CD6">
    <w:name w:val="2EEC67E5E34144F1B0F2359A82C67CD6"/>
    <w:rsid w:val="00A17E6E"/>
  </w:style>
  <w:style w:type="paragraph" w:customStyle="1" w:styleId="6D83D02A1A9F4D519A149ABB78DE0C00">
    <w:name w:val="6D83D02A1A9F4D519A149ABB78DE0C00"/>
    <w:rsid w:val="00A17E6E"/>
  </w:style>
  <w:style w:type="paragraph" w:customStyle="1" w:styleId="77B44CE70C914FE88BFD89B063E1AA01">
    <w:name w:val="77B44CE70C914FE88BFD89B063E1AA01"/>
    <w:rsid w:val="00A17E6E"/>
  </w:style>
  <w:style w:type="character" w:styleId="a3">
    <w:name w:val="Placeholder Text"/>
    <w:basedOn w:val="a0"/>
    <w:uiPriority w:val="99"/>
    <w:semiHidden/>
    <w:rsid w:val="009669ED"/>
    <w:rPr>
      <w:color w:val="808080"/>
    </w:rPr>
  </w:style>
  <w:style w:type="paragraph" w:customStyle="1" w:styleId="7BE146F7656F4E86B15B6642F255AA3C">
    <w:name w:val="7BE146F7656F4E86B15B6642F255AA3C"/>
    <w:rsid w:val="00A17E6E"/>
  </w:style>
  <w:style w:type="paragraph" w:customStyle="1" w:styleId="2866AB7D6C9F4222AE161D2E4DD5CEB7">
    <w:name w:val="2866AB7D6C9F4222AE161D2E4DD5CEB7"/>
    <w:rsid w:val="00A17E6E"/>
  </w:style>
  <w:style w:type="paragraph" w:customStyle="1" w:styleId="592C160A7728487A81F8912ADE07363A">
    <w:name w:val="592C160A7728487A81F8912ADE07363A"/>
    <w:rsid w:val="009669ED"/>
  </w:style>
  <w:style w:type="paragraph" w:customStyle="1" w:styleId="85C685CFAD5D4659B5EE0F6A217297B7">
    <w:name w:val="85C685CFAD5D4659B5EE0F6A217297B7"/>
    <w:rsid w:val="009669ED"/>
  </w:style>
  <w:style w:type="paragraph" w:customStyle="1" w:styleId="2C9E3970E4C24D74A5211338A3EBE9C6">
    <w:name w:val="2C9E3970E4C24D74A5211338A3EBE9C6"/>
    <w:rsid w:val="009669ED"/>
  </w:style>
  <w:style w:type="paragraph" w:customStyle="1" w:styleId="4BFE44DA2A5043C0A9CEABEB81A4C388">
    <w:name w:val="4BFE44DA2A5043C0A9CEABEB81A4C388"/>
    <w:rsid w:val="0096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CC058-79D0-4D23-9BAF-9EF3E537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2020-05-21T04:00:00Z</dcterms:created>
  <dcterms:modified xsi:type="dcterms:W3CDTF">2020-05-21T04:14:00Z</dcterms:modified>
</cp:coreProperties>
</file>